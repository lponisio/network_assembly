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0C84880" w14:textId="77777777" w:rsidR="002B4343" w:rsidRPr="00296B41" w:rsidRDefault="007942E7" w:rsidP="00AA593C">
      <w:pPr>
        <w:jc w:val="center"/>
        <w:outlineLvl w:val="0"/>
      </w:pPr>
      <w:r w:rsidRPr="00296B41">
        <w:t>Coevolution and the structure of mutualistic networks</w:t>
      </w:r>
    </w:p>
    <w:p w14:paraId="4E924D1C" w14:textId="77777777" w:rsidR="002B4343" w:rsidRPr="00296B41" w:rsidRDefault="002B4343" w:rsidP="00AA593C">
      <w:pPr>
        <w:jc w:val="center"/>
      </w:pPr>
    </w:p>
    <w:p w14:paraId="5DA519B1" w14:textId="77777777" w:rsidR="00970A50" w:rsidRDefault="002B4343" w:rsidP="00AA593C">
      <w:pPr>
        <w:jc w:val="center"/>
        <w:outlineLvl w:val="0"/>
      </w:pPr>
      <w:r w:rsidRPr="00296B41">
        <w:t>Lauren Ponisio</w:t>
      </w:r>
    </w:p>
    <w:p w14:paraId="21D77212" w14:textId="77777777" w:rsidR="002C0F99" w:rsidRDefault="002C0F99" w:rsidP="00970A50"/>
    <w:p w14:paraId="613FDD0D" w14:textId="77777777" w:rsidR="002C0F99" w:rsidRPr="00AA593C" w:rsidRDefault="002C0F99" w:rsidP="002C0F99">
      <w:pPr>
        <w:rPr>
          <w:b/>
        </w:rPr>
      </w:pPr>
      <w:r w:rsidRPr="00AA593C">
        <w:rPr>
          <w:b/>
        </w:rPr>
        <w:t>Abstract:</w:t>
      </w:r>
    </w:p>
    <w:p w14:paraId="6A10249F" w14:textId="77777777" w:rsidR="002C0F99" w:rsidRPr="00964A69" w:rsidRDefault="002C0F99" w:rsidP="00AA593C">
      <w:pPr>
        <w:widowControl w:val="0"/>
        <w:autoSpaceDE w:val="0"/>
        <w:autoSpaceDN w:val="0"/>
        <w:adjustRightInd w:val="0"/>
        <w:spacing w:after="240"/>
        <w:ind w:firstLine="720"/>
      </w:pPr>
      <w:r>
        <w:t>B</w:t>
      </w:r>
      <w:r>
        <w:rPr>
          <w:rFonts w:cs="Times"/>
        </w:rPr>
        <w:t xml:space="preserve">oth ecologically and evolutionarily, mutualisms represent one of the most influential of all biological interactions, with fundamental consequences for the evolution and maintenance of </w:t>
      </w:r>
      <w:del w:id="0" w:author="Andrew Rominger" w:date="2013-02-20T20:53:00Z">
        <w:r w:rsidDel="00E126B6">
          <w:rPr>
            <w:rFonts w:cs="Times"/>
          </w:rPr>
          <w:delText xml:space="preserve">biotic </w:delText>
        </w:r>
      </w:del>
      <w:ins w:id="1" w:author="Andrew Rominger" w:date="2013-02-20T20:53:00Z">
        <w:r w:rsidR="00E126B6">
          <w:rPr>
            <w:rFonts w:cs="Times"/>
          </w:rPr>
          <w:t xml:space="preserve">biological </w:t>
        </w:r>
      </w:ins>
      <w:r>
        <w:rPr>
          <w:rFonts w:cs="Times"/>
        </w:rPr>
        <w:t>diversity (Thompson 2005</w:t>
      </w:r>
      <w:r w:rsidR="003103D6">
        <w:rPr>
          <w:rFonts w:cs="Times"/>
        </w:rPr>
        <w:t xml:space="preserve">, </w:t>
      </w:r>
      <w:proofErr w:type="spellStart"/>
      <w:r w:rsidR="003103D6">
        <w:rPr>
          <w:rFonts w:cs="Times"/>
        </w:rPr>
        <w:t>Bascompte</w:t>
      </w:r>
      <w:proofErr w:type="spellEnd"/>
      <w:r>
        <w:rPr>
          <w:rFonts w:cs="Times"/>
        </w:rPr>
        <w:t xml:space="preserve">). Pair-wise interactions between </w:t>
      </w:r>
      <w:proofErr w:type="spellStart"/>
      <w:r>
        <w:rPr>
          <w:rFonts w:cs="Times"/>
        </w:rPr>
        <w:t>mutualists</w:t>
      </w:r>
      <w:proofErr w:type="spellEnd"/>
      <w:r>
        <w:rPr>
          <w:rFonts w:cs="Times"/>
        </w:rPr>
        <w:t xml:space="preserve"> are </w:t>
      </w:r>
      <w:r w:rsidRPr="00296B41">
        <w:rPr>
          <w:rFonts w:cs="Times"/>
        </w:rPr>
        <w:t>embedded in larger networks</w:t>
      </w:r>
      <w:r>
        <w:rPr>
          <w:rFonts w:cs="Times"/>
        </w:rPr>
        <w:t xml:space="preserve"> of interacting species, and understanding how natural selection operating at the level of a</w:t>
      </w:r>
      <w:del w:id="2" w:author="Andrew Rominger" w:date="2013-02-20T20:54:00Z">
        <w:r w:rsidDel="00E126B6">
          <w:rPr>
            <w:rFonts w:cs="Times"/>
          </w:rPr>
          <w:delText>n</w:delText>
        </w:r>
      </w:del>
      <w:r>
        <w:rPr>
          <w:rFonts w:cs="Times"/>
        </w:rPr>
        <w:t xml:space="preserve"> </w:t>
      </w:r>
      <w:del w:id="3" w:author="Andrew Rominger" w:date="2013-02-20T20:54:00Z">
        <w:r w:rsidDel="00E126B6">
          <w:rPr>
            <w:rFonts w:cs="Times"/>
          </w:rPr>
          <w:delText xml:space="preserve">individual </w:delText>
        </w:r>
      </w:del>
      <w:ins w:id="4" w:author="Andrew Rominger" w:date="2013-02-20T20:54:00Z">
        <w:r w:rsidR="00E126B6">
          <w:rPr>
            <w:rFonts w:cs="Times"/>
          </w:rPr>
          <w:t xml:space="preserve">population </w:t>
        </w:r>
      </w:ins>
      <w:r>
        <w:rPr>
          <w:rFonts w:cs="Times"/>
        </w:rPr>
        <w:t>scales up to shape the interactions of the entire community has implications for understanding how these communities come together and fall apart. There are different hypothes</w:t>
      </w:r>
      <w:ins w:id="5" w:author="Andrew Rominger" w:date="2013-02-20T21:02:00Z">
        <w:r w:rsidR="00E126B6">
          <w:rPr>
            <w:rFonts w:cs="Times"/>
          </w:rPr>
          <w:t>e</w:t>
        </w:r>
      </w:ins>
      <w:del w:id="6" w:author="Andrew Rominger" w:date="2013-02-20T21:01:00Z">
        <w:r w:rsidDel="00E126B6">
          <w:rPr>
            <w:rFonts w:cs="Times"/>
          </w:rPr>
          <w:delText>i</w:delText>
        </w:r>
      </w:del>
      <w:r>
        <w:rPr>
          <w:rFonts w:cs="Times"/>
        </w:rPr>
        <w:t xml:space="preserve">s </w:t>
      </w:r>
      <w:del w:id="7" w:author="Andrew Rominger" w:date="2013-02-20T21:02:00Z">
        <w:r w:rsidDel="00E126B6">
          <w:rPr>
            <w:rFonts w:cs="Times"/>
          </w:rPr>
          <w:delText xml:space="preserve">of </w:delText>
        </w:r>
      </w:del>
      <w:ins w:id="8" w:author="Andrew Rominger" w:date="2013-02-20T21:02:00Z">
        <w:r w:rsidR="00E126B6">
          <w:rPr>
            <w:rFonts w:cs="Times"/>
          </w:rPr>
          <w:t xml:space="preserve">for </w:t>
        </w:r>
      </w:ins>
      <w:r>
        <w:rPr>
          <w:rFonts w:cs="Times"/>
        </w:rPr>
        <w:t xml:space="preserve">the role of traits in governing the assembly of mutualistic communities () and the contribution of coevolution and neutral processes to the evolution of these traits (Vazquez). Using a simulation-based approach, </w:t>
      </w:r>
      <w:r>
        <w:t>I will</w:t>
      </w:r>
      <w:r w:rsidRPr="00296B41">
        <w:t xml:space="preserve"> exam</w:t>
      </w:r>
      <w:r>
        <w:t>ine</w:t>
      </w:r>
      <w:r w:rsidRPr="00296B41">
        <w:t xml:space="preserve"> the effect of different </w:t>
      </w:r>
      <w:r>
        <w:t xml:space="preserve">evolutionary </w:t>
      </w:r>
      <w:r w:rsidRPr="00296B41">
        <w:t>scenarios and</w:t>
      </w:r>
      <w:r>
        <w:t xml:space="preserve"> trait linkage rules on the topologies</w:t>
      </w:r>
      <w:r w:rsidRPr="00296B41">
        <w:t xml:space="preserve"> of mutualistic networks. </w:t>
      </w:r>
      <w:r>
        <w:t>I will simulate</w:t>
      </w:r>
      <w:r w:rsidRPr="00296B41">
        <w:t xml:space="preserve"> character evolution on phylogenies representing different modes of coevolution</w:t>
      </w:r>
      <w:r>
        <w:t xml:space="preserve"> and contrast them with neutral evolutionary scenarios</w:t>
      </w:r>
      <w:r w:rsidRPr="00296B41">
        <w:t xml:space="preserve">. Using the simulated </w:t>
      </w:r>
      <w:r>
        <w:t>traits I will build</w:t>
      </w:r>
      <w:r w:rsidRPr="00296B41">
        <w:t xml:space="preserve"> interaction networks by employing different linkage rules to determine the frequency of interaction between </w:t>
      </w:r>
      <w:proofErr w:type="spellStart"/>
      <w:r w:rsidRPr="00296B41">
        <w:t>mutualists</w:t>
      </w:r>
      <w:proofErr w:type="spellEnd"/>
      <w:r>
        <w:t>,</w:t>
      </w:r>
      <w:r w:rsidRPr="00296B41">
        <w:t xml:space="preserve"> and</w:t>
      </w:r>
      <w:r>
        <w:t xml:space="preserve"> calculate</w:t>
      </w:r>
      <w:r w:rsidRPr="00296B41">
        <w:t xml:space="preserve"> metrics to describe the topologies of the networks. </w:t>
      </w:r>
      <w:r>
        <w:t>I will</w:t>
      </w:r>
      <w:r w:rsidRPr="00296B41">
        <w:t xml:space="preserve"> address the following questions: 1) does coevolution leave a distinct mark on network topology distinguishable from neutral evolution? For example are tightly coevolved networks more modular than communities not influenced by coevolution? 2) </w:t>
      </w:r>
      <w:proofErr w:type="gramStart"/>
      <w:r w:rsidRPr="00296B41">
        <w:t>do</w:t>
      </w:r>
      <w:proofErr w:type="gramEnd"/>
      <w:r w:rsidRPr="00296B41">
        <w:t xml:space="preserve"> different modes of coevolution (tight coevolution coupled with co-speciation vs. coevolution without co-speciation) give rise to unique network structures, and 3) do different linkage rules (complimentary trait matching, barrier trait</w:t>
      </w:r>
      <w:r>
        <w:t>s</w:t>
      </w:r>
      <w:r w:rsidRPr="00296B41">
        <w:t xml:space="preserve"> or neutral interactions) influence network topology? </w:t>
      </w:r>
    </w:p>
    <w:p w14:paraId="0859CCFE" w14:textId="77777777" w:rsidR="00DF336E" w:rsidRPr="00AA593C" w:rsidRDefault="00D834B8" w:rsidP="00970A50">
      <w:pPr>
        <w:rPr>
          <w:b/>
        </w:rPr>
      </w:pPr>
      <w:r w:rsidRPr="00AA593C">
        <w:rPr>
          <w:b/>
        </w:rPr>
        <w:t xml:space="preserve">Background: </w:t>
      </w:r>
    </w:p>
    <w:p w14:paraId="7819EEF5" w14:textId="77777777" w:rsidR="00AA593C" w:rsidRPr="00AA593C" w:rsidRDefault="00384424" w:rsidP="00AA593C">
      <w:pPr>
        <w:ind w:firstLine="720"/>
        <w:rPr>
          <w:b/>
        </w:rPr>
      </w:pPr>
      <w:r w:rsidRPr="00296B41">
        <w:t xml:space="preserve">In a network analysis, plant-animal communities are modeled as nodes in a bipartite or two-party network, linked by their interactions. Network-based </w:t>
      </w:r>
      <w:r w:rsidR="00883A49">
        <w:t xml:space="preserve">metrics </w:t>
      </w:r>
      <w:r w:rsidRPr="00296B41">
        <w:t xml:space="preserve">have helped </w:t>
      </w:r>
      <w:r w:rsidRPr="00296B41">
        <w:rPr>
          <w:rFonts w:cs="Arial"/>
          <w:color w:val="000000"/>
        </w:rPr>
        <w:t xml:space="preserve">uncover a number of predictable patterns </w:t>
      </w:r>
      <w:r w:rsidRPr="00296B41">
        <w:t xml:space="preserve">in mutualistic communities that have been attributed to coevolution </w:t>
      </w:r>
      <w:r w:rsidRPr="00296B41">
        <w:rPr>
          <w:rFonts w:cs="Arial"/>
          <w:color w:val="000000"/>
        </w:rPr>
        <w:t xml:space="preserve">including </w:t>
      </w:r>
      <w:proofErr w:type="spellStart"/>
      <w:r w:rsidRPr="00296B41">
        <w:rPr>
          <w:rFonts w:cs="Arial"/>
          <w:color w:val="000000"/>
        </w:rPr>
        <w:t>nestedness</w:t>
      </w:r>
      <w:proofErr w:type="spellEnd"/>
      <w:r w:rsidRPr="00296B41">
        <w:rPr>
          <w:rFonts w:cs="Arial"/>
          <w:color w:val="000000"/>
        </w:rPr>
        <w:t xml:space="preserve"> </w:t>
      </w:r>
      <w:ins w:id="9" w:author="Andrew Rominger" w:date="2013-02-20T21:05:00Z">
        <w:r w:rsidR="00E126B6">
          <w:rPr>
            <w:rFonts w:cs="Arial"/>
            <w:color w:val="000000"/>
          </w:rPr>
          <w:t xml:space="preserve">of interactions </w:t>
        </w:r>
      </w:ins>
      <w:r w:rsidRPr="00296B41">
        <w:rPr>
          <w:rFonts w:cs="Arial"/>
          <w:color w:val="000000"/>
        </w:rPr>
        <w:t xml:space="preserve">(where </w:t>
      </w:r>
      <w:r w:rsidRPr="00296B41">
        <w:rPr>
          <w:color w:val="000000"/>
        </w:rPr>
        <w:t>specialists interact with a subset of the species that generalists interact with</w:t>
      </w:r>
      <w:r w:rsidRPr="00296B41">
        <w:rPr>
          <w:rFonts w:cs="Arial"/>
          <w:color w:val="000000"/>
        </w:rPr>
        <w:t xml:space="preserve">) </w:t>
      </w:r>
      <w:r w:rsidR="008F2AA9" w:rsidRPr="00296B41">
        <w:rPr>
          <w:rFonts w:cs="Arial"/>
          <w:color w:val="000000"/>
        </w:rPr>
        <w:fldChar w:fldCharType="begin"/>
      </w:r>
      <w:r w:rsidRPr="00296B41">
        <w:rPr>
          <w:rFonts w:cs="Arial"/>
          <w:color w:val="000000"/>
        </w:rPr>
        <w:instrText xml:space="preserve"> ADDIN EN.CITE &lt;EndNote&gt;&lt;Cite&gt;&lt;Author&gt;Bascompte&lt;/Author&gt;&lt;Year&gt;2003&lt;/Year&gt;&lt;RecNum&gt;8&lt;/RecNum&gt;&lt;DisplayText&gt;(&lt;style face="italic"&gt;7&lt;/style&gt;)&lt;/DisplayText&gt;&lt;record&gt;&lt;rec-number&gt;8&lt;/rec-number&gt;&lt;foreign-keys&gt;&lt;key app="EN" db-id="vvae09e99pvx23e9zeppvts6wt9pttvs0spw"&gt;8&lt;/key&gt;&lt;/foreign-keys&gt;&lt;ref-type name="Journal Article"&gt;17&lt;/ref-type&gt;&lt;contributors&gt;&lt;authors&gt;&lt;author&gt;Bascompte, J&lt;/author&gt;&lt;author&gt;Jordano, P&lt;/author&gt;&lt;author&gt;Melian, CJ&lt;/author&gt;&lt;author&gt;Olesen, JM&lt;/author&gt;&lt;/authors&gt;&lt;/contributors&gt;&lt;titles&gt;&lt;title&gt;The nested assembly of plant-animal mutualistic networks&lt;/title&gt;&lt;secondary-title&gt;Proc Natl Acad Sci USA&lt;/secondary-title&gt;&lt;/titles&gt;&lt;periodical&gt;&lt;full-title&gt;Proc Natl Acad Sci USA&lt;/full-title&gt;&lt;/periodical&gt;&lt;pages&gt;9383 - 9387&lt;/pages&gt;&lt;volume&gt;100&lt;/volume&gt;&lt;dates&gt;&lt;year&gt;2003&lt;/year&gt;&lt;/dates&gt;&lt;accession-num&gt;doi:10.1073/pnas.1633576100&lt;/accession-num&gt;&lt;urls&gt;&lt;/urls&gt;&lt;/record&gt;&lt;/Cite&gt;&lt;/EndNote&gt;</w:instrText>
      </w:r>
      <w:r w:rsidR="008F2AA9" w:rsidRPr="00296B41">
        <w:rPr>
          <w:rFonts w:cs="Arial"/>
          <w:color w:val="000000"/>
        </w:rPr>
        <w:fldChar w:fldCharType="separate"/>
      </w:r>
      <w:r w:rsidRPr="00296B41">
        <w:rPr>
          <w:rFonts w:cs="Arial"/>
          <w:noProof/>
          <w:color w:val="000000"/>
        </w:rPr>
        <w:t>(</w:t>
      </w:r>
      <w:hyperlink w:anchor="_ENREF_7" w:tooltip="Bascompte, 2003 #8" w:history="1">
        <w:r w:rsidRPr="00296B41">
          <w:rPr>
            <w:rFonts w:cs="Arial"/>
            <w:i/>
            <w:noProof/>
            <w:color w:val="000000"/>
          </w:rPr>
          <w:t>7</w:t>
        </w:r>
      </w:hyperlink>
      <w:r w:rsidRPr="00296B41">
        <w:rPr>
          <w:rFonts w:cs="Arial"/>
          <w:noProof/>
          <w:color w:val="000000"/>
        </w:rPr>
        <w:t>)</w:t>
      </w:r>
      <w:r w:rsidR="008F2AA9" w:rsidRPr="00296B41">
        <w:rPr>
          <w:rFonts w:cs="Arial"/>
          <w:color w:val="000000"/>
        </w:rPr>
        <w:fldChar w:fldCharType="end"/>
      </w:r>
      <w:r w:rsidRPr="00296B41">
        <w:rPr>
          <w:rFonts w:cs="Arial"/>
          <w:color w:val="000000"/>
        </w:rPr>
        <w:t xml:space="preserve">, weak asymmetric links (specialist plants are visited by generalist pollinators, and vice versa) </w:t>
      </w:r>
      <w:r w:rsidR="008F2AA9" w:rsidRPr="00296B41">
        <w:rPr>
          <w:rFonts w:cs="Arial"/>
          <w:color w:val="000000"/>
        </w:rPr>
        <w:fldChar w:fldCharType="begin"/>
      </w:r>
      <w:r w:rsidRPr="00296B41">
        <w:rPr>
          <w:rFonts w:cs="Arial"/>
          <w:color w:val="000000"/>
        </w:rPr>
        <w:instrText xml:space="preserve"> ADDIN EN.CITE &lt;EndNote&gt;&lt;Cite&gt;&lt;Author&gt;Vázquez&lt;/Author&gt;&lt;Year&gt;2004&lt;/Year&gt;&lt;RecNum&gt;22&lt;/RecNum&gt;&lt;DisplayText&gt;(&lt;style face="italic"&gt;8&lt;/style&gt;)&lt;/DisplayText&gt;&lt;record&gt;&lt;rec-number&gt;22&lt;/rec-number&gt;&lt;foreign-keys&gt;&lt;key app="EN" db-id="vvae09e99pvx23e9zeppvts6wt9pttvs0spw"&gt;22&lt;/key&gt;&lt;/foreign-keys&gt;&lt;ref-type name="Journal Article"&gt;17&lt;/ref-type&gt;&lt;contributors&gt;&lt;authors&gt;&lt;author&gt;Vázquez, DP&lt;/author&gt;&lt;author&gt;Aizen, MA&lt;/author&gt;&lt;/authors&gt;&lt;/contributors&gt;&lt;titles&gt;&lt;title&gt;Asymmetric specialization: a pervasive feature of plant-pollinator interactions&lt;/title&gt;&lt;secondary-title&gt;Ecology&lt;/secondary-title&gt;&lt;/titles&gt;&lt;periodical&gt;&lt;full-title&gt;Ecology&lt;/full-title&gt;&lt;/periodical&gt;&lt;pages&gt;1251 - 1257&lt;/pages&gt;&lt;volume&gt;85&lt;/volume&gt;&lt;dates&gt;&lt;year&gt;2004&lt;/year&gt;&lt;/dates&gt;&lt;urls&gt;&lt;/urls&gt;&lt;/record&gt;&lt;/Cite&gt;&lt;/EndNote&gt;</w:instrText>
      </w:r>
      <w:r w:rsidR="008F2AA9" w:rsidRPr="00296B41">
        <w:rPr>
          <w:rFonts w:cs="Arial"/>
          <w:color w:val="000000"/>
        </w:rPr>
        <w:fldChar w:fldCharType="separate"/>
      </w:r>
      <w:r w:rsidRPr="00296B41">
        <w:rPr>
          <w:rFonts w:cs="Arial"/>
          <w:noProof/>
          <w:color w:val="000000"/>
        </w:rPr>
        <w:t>(</w:t>
      </w:r>
      <w:hyperlink w:anchor="_ENREF_8" w:tooltip="Vázquez, 2004 #22" w:history="1">
        <w:r w:rsidRPr="00296B41">
          <w:rPr>
            <w:rFonts w:cs="Arial"/>
            <w:i/>
            <w:noProof/>
            <w:color w:val="000000"/>
          </w:rPr>
          <w:t>8</w:t>
        </w:r>
      </w:hyperlink>
      <w:r w:rsidRPr="00296B41">
        <w:rPr>
          <w:rFonts w:cs="Arial"/>
          <w:noProof/>
          <w:color w:val="000000"/>
        </w:rPr>
        <w:t>)</w:t>
      </w:r>
      <w:r w:rsidR="008F2AA9" w:rsidRPr="00296B41">
        <w:rPr>
          <w:rFonts w:cs="Arial"/>
          <w:color w:val="000000"/>
        </w:rPr>
        <w:fldChar w:fldCharType="end"/>
      </w:r>
      <w:r w:rsidRPr="00296B41">
        <w:rPr>
          <w:rFonts w:cs="Arial"/>
          <w:color w:val="000000"/>
        </w:rPr>
        <w:t xml:space="preserve"> and </w:t>
      </w:r>
      <w:r w:rsidRPr="00296B41">
        <w:rPr>
          <w:rFonts w:cs="Arial"/>
          <w:color w:val="141413"/>
        </w:rPr>
        <w:t xml:space="preserve">modularity (the network can be separated into sub-units or “modules” in which species interact more inside than outside their respective sub-units) </w:t>
      </w:r>
      <w:r w:rsidR="008F2AA9" w:rsidRPr="00296B41">
        <w:rPr>
          <w:rFonts w:cs="Arial"/>
          <w:color w:val="000000"/>
        </w:rPr>
        <w:fldChar w:fldCharType="begin"/>
      </w:r>
      <w:r w:rsidRPr="00296B41">
        <w:rPr>
          <w:rFonts w:cs="Arial"/>
          <w:color w:val="000000"/>
        </w:rPr>
        <w:instrText xml:space="preserve"> ADDIN EN.CITE &lt;EndNote&gt;&lt;Cite&gt;&lt;Author&gt;Olesen&lt;/Author&gt;&lt;Year&gt;2007&lt;/Year&gt;&lt;RecNum&gt;14&lt;/RecNum&gt;&lt;DisplayText&gt;(&lt;style face="italic"&gt;9&lt;/style&gt;)&lt;/DisplayText&gt;&lt;record&gt;&lt;rec-number&gt;14&lt;/rec-number&gt;&lt;foreign-keys&gt;&lt;key app="EN" db-id="vvae09e99pvx23e9zeppvts6wt9pttvs0spw"&gt;14&lt;/key&gt;&lt;/foreign-keys&gt;&lt;ref-type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urls&gt;&lt;related-urls&gt;&lt;url&gt;http://www.pnas.org/content/104/50/19891.abstract&lt;/url&gt;&lt;/related-urls&gt;&lt;/urls&gt;&lt;electronic-resource-num&gt;10.1073/pnas.0706375104&lt;/electronic-resource-num&gt;&lt;/record&gt;&lt;/Cite&gt;&lt;/EndNote&gt;</w:instrText>
      </w:r>
      <w:r w:rsidR="008F2AA9" w:rsidRPr="00296B41">
        <w:rPr>
          <w:rFonts w:cs="Arial"/>
          <w:color w:val="000000"/>
        </w:rPr>
        <w:fldChar w:fldCharType="separate"/>
      </w:r>
      <w:r w:rsidRPr="00296B41">
        <w:rPr>
          <w:rFonts w:cs="Arial"/>
          <w:noProof/>
          <w:color w:val="000000"/>
        </w:rPr>
        <w:t>(</w:t>
      </w:r>
      <w:hyperlink w:anchor="_ENREF_9" w:tooltip="Olesen, 2007 #14" w:history="1">
        <w:r w:rsidRPr="00296B41">
          <w:rPr>
            <w:rFonts w:cs="Arial"/>
            <w:i/>
            <w:noProof/>
            <w:color w:val="000000"/>
          </w:rPr>
          <w:t>9</w:t>
        </w:r>
      </w:hyperlink>
      <w:r w:rsidRPr="00296B41">
        <w:rPr>
          <w:rFonts w:cs="Arial"/>
          <w:noProof/>
          <w:color w:val="000000"/>
        </w:rPr>
        <w:t>)</w:t>
      </w:r>
      <w:r w:rsidR="008F2AA9" w:rsidRPr="00296B41">
        <w:rPr>
          <w:rFonts w:cs="Arial"/>
          <w:color w:val="000000"/>
        </w:rPr>
        <w:fldChar w:fldCharType="end"/>
      </w:r>
      <w:r w:rsidRPr="00296B41">
        <w:rPr>
          <w:rFonts w:cs="Arial"/>
          <w:color w:val="000000"/>
        </w:rPr>
        <w:t>.</w:t>
      </w:r>
      <w:r w:rsidR="00296B41" w:rsidRPr="00296B41">
        <w:rPr>
          <w:rFonts w:cs="Arial"/>
          <w:color w:val="000000"/>
        </w:rPr>
        <w:t xml:space="preserve"> Particularly, </w:t>
      </w:r>
      <w:proofErr w:type="spellStart"/>
      <w:r w:rsidR="00296B41" w:rsidRPr="00296B41">
        <w:rPr>
          <w:rFonts w:cs="Arial"/>
          <w:color w:val="000000"/>
        </w:rPr>
        <w:t>Olesen</w:t>
      </w:r>
      <w:proofErr w:type="spellEnd"/>
      <w:r w:rsidR="00296B41" w:rsidRPr="00296B41">
        <w:rPr>
          <w:rFonts w:cs="Arial"/>
          <w:color w:val="000000"/>
        </w:rPr>
        <w:t xml:space="preserve"> et al. (9) suggested modules </w:t>
      </w:r>
      <w:r w:rsidR="00296B41" w:rsidRPr="00296B41">
        <w:rPr>
          <w:rFonts w:cs="Times"/>
        </w:rPr>
        <w:t xml:space="preserve">should </w:t>
      </w:r>
      <w:r w:rsidR="00296B41">
        <w:rPr>
          <w:rFonts w:cs="Times"/>
        </w:rPr>
        <w:t xml:space="preserve">be </w:t>
      </w:r>
      <w:r w:rsidR="00296B41" w:rsidRPr="00296B41">
        <w:rPr>
          <w:rFonts w:cs="Times"/>
        </w:rPr>
        <w:t xml:space="preserve">regarded as </w:t>
      </w:r>
      <w:proofErr w:type="spellStart"/>
      <w:r w:rsidR="00296B41" w:rsidRPr="00296B41">
        <w:rPr>
          <w:rFonts w:cs="Times"/>
        </w:rPr>
        <w:t>coevolutionary</w:t>
      </w:r>
      <w:proofErr w:type="spellEnd"/>
      <w:r w:rsidR="00296B41" w:rsidRPr="00296B41">
        <w:rPr>
          <w:rFonts w:cs="Times"/>
        </w:rPr>
        <w:t xml:space="preserve"> units, in which reciprocal selection </w:t>
      </w:r>
      <w:r w:rsidR="00296B41">
        <w:rPr>
          <w:rFonts w:cs="Times"/>
        </w:rPr>
        <w:t xml:space="preserve">within a module </w:t>
      </w:r>
      <w:r w:rsidR="00296B41" w:rsidRPr="00296B41">
        <w:rPr>
          <w:rFonts w:cs="Times"/>
        </w:rPr>
        <w:t>leads to trait convergence in unrelated species.</w:t>
      </w:r>
      <w:r w:rsidR="00AA593C">
        <w:rPr>
          <w:rFonts w:cs="Times"/>
        </w:rPr>
        <w:t xml:space="preserve"> </w:t>
      </w:r>
    </w:p>
    <w:p w14:paraId="15F1202C" w14:textId="77777777" w:rsidR="00AA593C" w:rsidRDefault="00067940" w:rsidP="00AA593C">
      <w:pPr>
        <w:rPr>
          <w:b/>
        </w:rPr>
      </w:pPr>
      <w:r w:rsidRPr="00296B41">
        <w:rPr>
          <w:rFonts w:cs="Times"/>
        </w:rPr>
        <w:t>Coevolution is a</w:t>
      </w:r>
      <w:r>
        <w:rPr>
          <w:rFonts w:cs="Times"/>
        </w:rPr>
        <w:t xml:space="preserve"> key process producing and maintaining </w:t>
      </w:r>
      <w:r w:rsidRPr="00296B41">
        <w:rPr>
          <w:rFonts w:cs="Times"/>
        </w:rPr>
        <w:t>complex networks of interacting species (Ehrlich</w:t>
      </w:r>
      <w:r>
        <w:rPr>
          <w:rFonts w:cs="Times"/>
        </w:rPr>
        <w:t xml:space="preserve"> &amp; Raven 1964; Thompson 2005) and there are different hypothes</w:t>
      </w:r>
      <w:ins w:id="10" w:author="Andrew Rominger" w:date="2013-02-20T21:07:00Z">
        <w:r w:rsidR="00E126B6">
          <w:rPr>
            <w:rFonts w:cs="Times"/>
          </w:rPr>
          <w:t>e</w:t>
        </w:r>
      </w:ins>
      <w:del w:id="11" w:author="Andrew Rominger" w:date="2013-02-20T21:07:00Z">
        <w:r w:rsidDel="00E126B6">
          <w:rPr>
            <w:rFonts w:cs="Times"/>
          </w:rPr>
          <w:delText>i</w:delText>
        </w:r>
      </w:del>
      <w:r>
        <w:rPr>
          <w:rFonts w:cs="Times"/>
        </w:rPr>
        <w:t xml:space="preserve">s regarding the </w:t>
      </w:r>
      <w:proofErr w:type="spellStart"/>
      <w:r>
        <w:rPr>
          <w:rFonts w:cs="Times"/>
        </w:rPr>
        <w:t>coevolutionary</w:t>
      </w:r>
      <w:proofErr w:type="spellEnd"/>
      <w:r>
        <w:rPr>
          <w:rFonts w:cs="Times"/>
        </w:rPr>
        <w:t xml:space="preserve"> process. </w:t>
      </w:r>
      <w:r w:rsidR="00DF336E">
        <w:rPr>
          <w:rFonts w:cs="Times"/>
        </w:rPr>
        <w:t>The first co-evolutionary hypothesis suggests there is high species-level interaction specificity leading to</w:t>
      </w:r>
      <w:r w:rsidR="00DF336E" w:rsidRPr="00296B41">
        <w:rPr>
          <w:rFonts w:cs="Times"/>
        </w:rPr>
        <w:t xml:space="preserve"> strict-sense coevolu</w:t>
      </w:r>
      <w:r w:rsidR="00DF336E">
        <w:rPr>
          <w:rFonts w:cs="Times"/>
        </w:rPr>
        <w:t xml:space="preserve">tion and tight co-speciation and the </w:t>
      </w:r>
      <w:r w:rsidR="00DF336E" w:rsidRPr="00296B41">
        <w:rPr>
          <w:rFonts w:cs="Times"/>
        </w:rPr>
        <w:t xml:space="preserve">perfect congruence of </w:t>
      </w:r>
      <w:r w:rsidR="00DF336E">
        <w:rPr>
          <w:rFonts w:cs="Times"/>
        </w:rPr>
        <w:t>interacting</w:t>
      </w:r>
      <w:r w:rsidR="00DF336E" w:rsidRPr="00296B41">
        <w:rPr>
          <w:rFonts w:cs="Times"/>
        </w:rPr>
        <w:t xml:space="preserve"> lineages (</w:t>
      </w:r>
      <w:proofErr w:type="spellStart"/>
      <w:r w:rsidR="00DF336E" w:rsidRPr="00296B41">
        <w:rPr>
          <w:rFonts w:cs="Times"/>
        </w:rPr>
        <w:t>Farenholz</w:t>
      </w:r>
      <w:proofErr w:type="spellEnd"/>
      <w:r w:rsidR="00DF336E" w:rsidRPr="00296B41">
        <w:rPr>
          <w:rFonts w:cs="Times"/>
        </w:rPr>
        <w:t xml:space="preserve"> 1913)</w:t>
      </w:r>
      <w:r w:rsidR="00DF336E">
        <w:rPr>
          <w:rFonts w:cs="Times"/>
        </w:rPr>
        <w:t>. In this scenario, speciation</w:t>
      </w:r>
      <w:r w:rsidR="00C55C3B">
        <w:rPr>
          <w:rFonts w:cs="Times"/>
        </w:rPr>
        <w:t xml:space="preserve"> of one interacting species (e.g. the plant)</w:t>
      </w:r>
      <w:r w:rsidR="00DF336E">
        <w:rPr>
          <w:rFonts w:cs="Times"/>
        </w:rPr>
        <w:t xml:space="preserve"> drives s</w:t>
      </w:r>
      <w:r w:rsidR="00C55C3B">
        <w:rPr>
          <w:rFonts w:cs="Times"/>
        </w:rPr>
        <w:t xml:space="preserve">peciation of the other </w:t>
      </w:r>
      <w:r w:rsidR="00DF336E">
        <w:rPr>
          <w:rFonts w:cs="Times"/>
        </w:rPr>
        <w:t>(e.g. pollinators, seed dispersers).</w:t>
      </w:r>
      <w:r w:rsidR="009461F5" w:rsidRPr="00296B41">
        <w:rPr>
          <w:rFonts w:cs="Times"/>
        </w:rPr>
        <w:t xml:space="preserve"> </w:t>
      </w:r>
      <w:r w:rsidR="00DF336E">
        <w:rPr>
          <w:rFonts w:cs="Times"/>
        </w:rPr>
        <w:t xml:space="preserve">This hypothesis has been extensively criticized </w:t>
      </w:r>
      <w:r w:rsidR="00DF336E">
        <w:rPr>
          <w:rFonts w:cs="Times"/>
        </w:rPr>
        <w:lastRenderedPageBreak/>
        <w:t xml:space="preserve">(e.g. </w:t>
      </w:r>
      <w:r w:rsidR="00DF336E">
        <w:t xml:space="preserve">Page et al. </w:t>
      </w:r>
      <w:r w:rsidR="009461F5" w:rsidRPr="00296B41">
        <w:t xml:space="preserve">1996) </w:t>
      </w:r>
      <w:r w:rsidR="00C55C3B">
        <w:t>and even obligate mutualisms have been shown to deviate from its predictions (fig-fig wasp, yucca-yucca moth, oil producin</w:t>
      </w:r>
      <w:r>
        <w:t>g orchids and</w:t>
      </w:r>
      <w:r w:rsidRPr="00067940">
        <w:rPr>
          <w:i/>
        </w:rPr>
        <w:t xml:space="preserve"> </w:t>
      </w:r>
      <w:proofErr w:type="spellStart"/>
      <w:r w:rsidRPr="00A212B7">
        <w:t>Euglossine</w:t>
      </w:r>
      <w:proofErr w:type="spellEnd"/>
      <w:r>
        <w:t xml:space="preserve"> </w:t>
      </w:r>
      <w:bookmarkStart w:id="12" w:name="_GoBack"/>
      <w:bookmarkEnd w:id="12"/>
      <w:r>
        <w:t>bees).</w:t>
      </w:r>
    </w:p>
    <w:p w14:paraId="5E6BF280" w14:textId="77777777" w:rsidR="00AA593C" w:rsidRPr="00AA593C" w:rsidRDefault="00C55C3B" w:rsidP="00AA593C">
      <w:pPr>
        <w:ind w:firstLine="720"/>
        <w:rPr>
          <w:b/>
        </w:rPr>
      </w:pPr>
      <w:r>
        <w:t xml:space="preserve">The second evolutionary scenario suggests </w:t>
      </w:r>
      <w:r w:rsidR="00067940">
        <w:rPr>
          <w:rFonts w:cs="Times"/>
        </w:rPr>
        <w:t xml:space="preserve">trait convergence is the result of </w:t>
      </w:r>
      <w:r w:rsidR="00EC7854">
        <w:rPr>
          <w:rFonts w:cs="Times"/>
        </w:rPr>
        <w:t>natural selection hon</w:t>
      </w:r>
      <w:ins w:id="13" w:author="Andrew Rominger" w:date="2013-02-20T21:09:00Z">
        <w:r w:rsidR="00E126B6">
          <w:rPr>
            <w:rFonts w:cs="Times"/>
          </w:rPr>
          <w:t>ing</w:t>
        </w:r>
      </w:ins>
      <w:del w:id="14" w:author="Andrew Rominger" w:date="2013-02-20T21:09:00Z">
        <w:r w:rsidR="00EC7854" w:rsidDel="00E126B6">
          <w:rPr>
            <w:rFonts w:cs="Times"/>
          </w:rPr>
          <w:delText>es</w:delText>
        </w:r>
      </w:del>
      <w:r w:rsidR="00EC7854">
        <w:rPr>
          <w:rFonts w:cs="Times"/>
        </w:rPr>
        <w:t xml:space="preserve"> the </w:t>
      </w:r>
      <w:del w:id="15" w:author="Andrew Rominger" w:date="2013-02-20T21:09:00Z">
        <w:r w:rsidR="00EC7854" w:rsidDel="00E126B6">
          <w:rPr>
            <w:rFonts w:cs="Times"/>
          </w:rPr>
          <w:delText>complementarity</w:delText>
        </w:r>
      </w:del>
      <w:ins w:id="16" w:author="Andrew Rominger" w:date="2013-02-20T21:09:00Z">
        <w:r w:rsidR="00E126B6">
          <w:rPr>
            <w:rFonts w:cs="Times"/>
          </w:rPr>
          <w:t>complementarities</w:t>
        </w:r>
      </w:ins>
      <w:r w:rsidR="00EC7854">
        <w:rPr>
          <w:rFonts w:cs="Times"/>
        </w:rPr>
        <w:t xml:space="preserve"> of traits involved </w:t>
      </w:r>
      <w:ins w:id="17" w:author="Andrew Rominger" w:date="2013-02-20T21:09:00Z">
        <w:r w:rsidR="00E126B6">
          <w:rPr>
            <w:rFonts w:cs="Times"/>
          </w:rPr>
          <w:t xml:space="preserve">in </w:t>
        </w:r>
      </w:ins>
      <w:r w:rsidR="00EC7854">
        <w:rPr>
          <w:rFonts w:cs="Times"/>
        </w:rPr>
        <w:t xml:space="preserve">mutualistic interactions (e.g. </w:t>
      </w:r>
      <w:r w:rsidR="00067940">
        <w:rPr>
          <w:rFonts w:cs="Times"/>
        </w:rPr>
        <w:t>corolla tubes of plants and the length of</w:t>
      </w:r>
      <w:r w:rsidR="00EC7854">
        <w:rPr>
          <w:rFonts w:cs="Times"/>
        </w:rPr>
        <w:t xml:space="preserve"> pollinator tongues/proboscises</w:t>
      </w:r>
      <w:r w:rsidR="00067940">
        <w:rPr>
          <w:rFonts w:cs="Times"/>
        </w:rPr>
        <w:t xml:space="preserve">). </w:t>
      </w:r>
      <w:r w:rsidR="00E54FDE">
        <w:rPr>
          <w:rFonts w:cs="Times"/>
        </w:rPr>
        <w:t xml:space="preserve">Mutualisms accumulate </w:t>
      </w:r>
      <w:proofErr w:type="spellStart"/>
      <w:r w:rsidR="00E54FDE">
        <w:rPr>
          <w:rFonts w:cs="Times"/>
        </w:rPr>
        <w:t>phylogenetically</w:t>
      </w:r>
      <w:proofErr w:type="spellEnd"/>
      <w:r w:rsidR="00E54FDE">
        <w:rPr>
          <w:rFonts w:cs="Times"/>
        </w:rPr>
        <w:t xml:space="preserve"> related and unrelated species over time as species converge through natural selec</w:t>
      </w:r>
      <w:r w:rsidR="00067940">
        <w:rPr>
          <w:rFonts w:cs="Times"/>
        </w:rPr>
        <w:t>tion on similar traits, leading</w:t>
      </w:r>
      <w:r w:rsidR="00E54FDE">
        <w:rPr>
          <w:rFonts w:cs="Times"/>
        </w:rPr>
        <w:t xml:space="preserve"> to trait con</w:t>
      </w:r>
      <w:r w:rsidR="00067940">
        <w:rPr>
          <w:rFonts w:cs="Times"/>
        </w:rPr>
        <w:t xml:space="preserve">vergence without co-speciation. This pattern of trait convergence </w:t>
      </w:r>
      <w:ins w:id="18" w:author="Andrew Rominger" w:date="2013-02-20T21:10:00Z">
        <w:r w:rsidR="00E126B6">
          <w:rPr>
            <w:rFonts w:cs="Times"/>
          </w:rPr>
          <w:t>i</w:t>
        </w:r>
      </w:ins>
      <w:del w:id="19" w:author="Andrew Rominger" w:date="2013-02-20T21:10:00Z">
        <w:r w:rsidR="00067940" w:rsidDel="00E126B6">
          <w:rPr>
            <w:rFonts w:cs="Times"/>
          </w:rPr>
          <w:delText>u</w:delText>
        </w:r>
      </w:del>
      <w:r w:rsidR="00067940">
        <w:rPr>
          <w:rFonts w:cs="Times"/>
        </w:rPr>
        <w:t xml:space="preserve">s </w:t>
      </w:r>
      <w:r w:rsidR="009461F5" w:rsidRPr="00296B41">
        <w:rPr>
          <w:rFonts w:cs="Times"/>
        </w:rPr>
        <w:t>often obse</w:t>
      </w:r>
      <w:r>
        <w:rPr>
          <w:rFonts w:cs="Times"/>
        </w:rPr>
        <w:t xml:space="preserve">rved in mutualisms, such as </w:t>
      </w:r>
      <w:r w:rsidR="00EC7854" w:rsidRPr="00296B41">
        <w:rPr>
          <w:rFonts w:cs="Times"/>
        </w:rPr>
        <w:t>patterns of fruit design in unrelat</w:t>
      </w:r>
      <w:r w:rsidR="00EC7854">
        <w:rPr>
          <w:rFonts w:cs="Times"/>
        </w:rPr>
        <w:t>ed plant species (</w:t>
      </w:r>
      <w:proofErr w:type="spellStart"/>
      <w:r w:rsidR="00EC7854">
        <w:rPr>
          <w:rFonts w:cs="Times"/>
        </w:rPr>
        <w:t>Jordano</w:t>
      </w:r>
      <w:proofErr w:type="spellEnd"/>
      <w:r w:rsidR="00EC7854">
        <w:rPr>
          <w:rFonts w:cs="Times"/>
        </w:rPr>
        <w:t xml:space="preserve"> 1995), </w:t>
      </w:r>
      <w:r>
        <w:rPr>
          <w:rFonts w:cs="Times"/>
        </w:rPr>
        <w:t>colo</w:t>
      </w:r>
      <w:r w:rsidR="009461F5" w:rsidRPr="00296B41">
        <w:rPr>
          <w:rFonts w:cs="Times"/>
        </w:rPr>
        <w:t>r patterns in clean</w:t>
      </w:r>
      <w:r w:rsidR="00EC7854">
        <w:rPr>
          <w:rFonts w:cs="Times"/>
        </w:rPr>
        <w:t>ing fishes (Cote 2000),</w:t>
      </w:r>
      <w:r w:rsidR="00AA593C">
        <w:rPr>
          <w:rFonts w:cs="Times"/>
        </w:rPr>
        <w:t xml:space="preserve"> oil production by orchids (</w:t>
      </w:r>
      <w:proofErr w:type="spellStart"/>
      <w:r w:rsidR="00AA593C">
        <w:rPr>
          <w:rFonts w:cs="Times"/>
        </w:rPr>
        <w:t>Stantiago</w:t>
      </w:r>
      <w:proofErr w:type="spellEnd"/>
      <w:r w:rsidR="00AA593C">
        <w:rPr>
          <w:rFonts w:cs="Times"/>
        </w:rPr>
        <w:t>).</w:t>
      </w:r>
    </w:p>
    <w:p w14:paraId="6E431361" w14:textId="77777777" w:rsidR="00025526" w:rsidRPr="00AA593C" w:rsidRDefault="00067940" w:rsidP="00AA593C">
      <w:pPr>
        <w:widowControl w:val="0"/>
        <w:autoSpaceDE w:val="0"/>
        <w:autoSpaceDN w:val="0"/>
        <w:adjustRightInd w:val="0"/>
        <w:spacing w:after="240"/>
        <w:ind w:firstLine="720"/>
        <w:rPr>
          <w:rFonts w:cs="Times"/>
        </w:rPr>
      </w:pPr>
      <w:r>
        <w:rPr>
          <w:rFonts w:cs="Times"/>
        </w:rPr>
        <w:t xml:space="preserve">Recently, models of network coevolution have explored the effect of evolution and coevolution on the topology of networks (Paulo, </w:t>
      </w:r>
      <w:proofErr w:type="spellStart"/>
      <w:r>
        <w:rPr>
          <w:rFonts w:cs="Times"/>
        </w:rPr>
        <w:t>Nusimer</w:t>
      </w:r>
      <w:proofErr w:type="spellEnd"/>
      <w:r>
        <w:rPr>
          <w:rFonts w:cs="Times"/>
        </w:rPr>
        <w:t xml:space="preserve">). There has been little exploration, </w:t>
      </w:r>
      <w:proofErr w:type="gramStart"/>
      <w:r>
        <w:rPr>
          <w:rFonts w:cs="Times"/>
        </w:rPr>
        <w:t xml:space="preserve">however, </w:t>
      </w:r>
      <w:r w:rsidR="005F2AD8">
        <w:rPr>
          <w:rFonts w:cs="Times"/>
        </w:rPr>
        <w:t xml:space="preserve">of </w:t>
      </w:r>
      <w:r>
        <w:rPr>
          <w:rFonts w:cs="Times"/>
        </w:rPr>
        <w:t>whether the structures observed in mutualistic networks could also be produced by neutral processes</w:t>
      </w:r>
      <w:proofErr w:type="gramEnd"/>
      <w:r>
        <w:rPr>
          <w:rFonts w:cs="Times"/>
        </w:rPr>
        <w:t xml:space="preserve"> (Vazquez).</w:t>
      </w:r>
      <w:r w:rsidR="00AA593C">
        <w:rPr>
          <w:rFonts w:cs="Times"/>
        </w:rPr>
        <w:t xml:space="preserve"> </w:t>
      </w:r>
      <w:r w:rsidR="00AA593C" w:rsidRPr="00296B41">
        <w:rPr>
          <w:rFonts w:cs="Times"/>
        </w:rPr>
        <w:t>Interacting mutualistic species will experience the same biogeographic and climatic events that may cause allopatric divergence in both lineages as a mutualistic interaction spreads across the landscape (</w:t>
      </w:r>
      <w:r w:rsidR="00AA593C" w:rsidRPr="00296B41">
        <w:rPr>
          <w:rFonts w:cs="Times"/>
          <w:color w:val="000053"/>
        </w:rPr>
        <w:t>Smith et al., 2008</w:t>
      </w:r>
      <w:r w:rsidR="00AA593C" w:rsidRPr="00296B41">
        <w:rPr>
          <w:rFonts w:cs="Times"/>
        </w:rPr>
        <w:t xml:space="preserve">). </w:t>
      </w:r>
      <w:r w:rsidR="00AA593C">
        <w:rPr>
          <w:rFonts w:cs="Times"/>
        </w:rPr>
        <w:t xml:space="preserve">Additionally, trait </w:t>
      </w:r>
      <w:proofErr w:type="gramStart"/>
      <w:r w:rsidR="00AA593C">
        <w:rPr>
          <w:rFonts w:cs="Times"/>
        </w:rPr>
        <w:t>evolution is limited by phylogenetic constraints (e.g.) and thus patterns of co-</w:t>
      </w:r>
      <w:r w:rsidR="005F2AD8">
        <w:rPr>
          <w:rFonts w:cs="Times"/>
        </w:rPr>
        <w:t>speciation</w:t>
      </w:r>
      <w:r w:rsidR="00AA593C">
        <w:rPr>
          <w:rFonts w:cs="Times"/>
        </w:rPr>
        <w:t xml:space="preserve"> and trait convergence and arise</w:t>
      </w:r>
      <w:proofErr w:type="gramEnd"/>
      <w:r w:rsidR="00AA593C">
        <w:rPr>
          <w:rFonts w:cs="Times"/>
        </w:rPr>
        <w:t xml:space="preserve"> by purely neutral processes.</w:t>
      </w:r>
    </w:p>
    <w:p w14:paraId="1E4B6C3F" w14:textId="77777777" w:rsidR="006C48BB" w:rsidRPr="00296B41" w:rsidRDefault="00954F29" w:rsidP="00D834B8">
      <w:pPr>
        <w:outlineLvl w:val="0"/>
        <w:rPr>
          <w:b/>
        </w:rPr>
      </w:pPr>
      <w:r w:rsidRPr="00296B41">
        <w:rPr>
          <w:b/>
        </w:rPr>
        <w:t xml:space="preserve">Simulation </w:t>
      </w:r>
      <w:r w:rsidR="00D834B8">
        <w:rPr>
          <w:b/>
        </w:rPr>
        <w:t xml:space="preserve">plan: </w:t>
      </w:r>
    </w:p>
    <w:p w14:paraId="4E84780A" w14:textId="77777777" w:rsidR="006C48BB" w:rsidRPr="00296B41" w:rsidRDefault="006C48BB"/>
    <w:p w14:paraId="4AFDF897" w14:textId="77777777" w:rsidR="00E227F2" w:rsidRPr="00296B41" w:rsidRDefault="00C141E4" w:rsidP="00C141E4">
      <w:r w:rsidRPr="00296B41">
        <w:rPr>
          <w:b/>
        </w:rPr>
        <w:t>Step 1</w:t>
      </w:r>
      <w:r w:rsidRPr="00296B41">
        <w:t>:</w:t>
      </w:r>
      <w:r w:rsidR="008E6415" w:rsidRPr="00296B41">
        <w:t xml:space="preserve"> </w:t>
      </w:r>
      <w:r w:rsidR="008E6415" w:rsidRPr="00296B41">
        <w:rPr>
          <w:b/>
        </w:rPr>
        <w:t>Simulate tree topology and character evolution</w:t>
      </w:r>
      <w:r w:rsidR="008E6415" w:rsidRPr="00296B41">
        <w:t>.</w:t>
      </w:r>
      <w:r w:rsidRPr="00296B41">
        <w:t xml:space="preserve"> </w:t>
      </w:r>
      <w:r w:rsidR="00E227F2" w:rsidRPr="00296B41">
        <w:t xml:space="preserve">Phylogenies </w:t>
      </w:r>
      <w:r w:rsidR="00D834B8">
        <w:t>will be</w:t>
      </w:r>
      <w:r w:rsidR="00E227F2" w:rsidRPr="00296B41">
        <w:t xml:space="preserve"> simulated with a birth-death process </w:t>
      </w:r>
      <w:r w:rsidR="00212B6C" w:rsidRPr="00296B41">
        <w:t xml:space="preserve">with a set tree age, number of species and extinction and diversification rate. </w:t>
      </w:r>
      <w:r w:rsidRPr="00296B41">
        <w:t>We</w:t>
      </w:r>
      <w:r w:rsidR="0001701B" w:rsidRPr="00296B41">
        <w:t xml:space="preserve"> used four combinations of mutualistic partner phylogenies</w:t>
      </w:r>
      <w:r w:rsidR="00806994" w:rsidRPr="00296B41">
        <w:t xml:space="preserve"> and trait evolution</w:t>
      </w:r>
      <w:r w:rsidR="0001701B" w:rsidRPr="00296B41">
        <w:t>:</w:t>
      </w:r>
    </w:p>
    <w:p w14:paraId="0C369459" w14:textId="77777777" w:rsidR="0001701B" w:rsidRPr="00296B41" w:rsidRDefault="0001701B"/>
    <w:p w14:paraId="24E5C57E" w14:textId="77777777" w:rsidR="0092388A" w:rsidRPr="00296B41" w:rsidRDefault="00072524">
      <w:r w:rsidRPr="00296B41">
        <w:t>a</w:t>
      </w:r>
      <w:r w:rsidR="0001701B" w:rsidRPr="00296B41">
        <w:t xml:space="preserve">) </w:t>
      </w:r>
      <w:r w:rsidR="00E227F2" w:rsidRPr="00296B41">
        <w:t>C</w:t>
      </w:r>
      <w:r w:rsidR="0001701B" w:rsidRPr="00296B41">
        <w:t>oevolution and co</w:t>
      </w:r>
      <w:r w:rsidR="00D94EB8" w:rsidRPr="00296B41">
        <w:t>-</w:t>
      </w:r>
      <w:r w:rsidR="0092388A" w:rsidRPr="00296B41">
        <w:t>speciation: the phylogeny and trait evolution of mutualisms are identical. This scenario represe</w:t>
      </w:r>
      <w:r w:rsidR="0001701B" w:rsidRPr="00296B41">
        <w:t>nts the most extreme case of co</w:t>
      </w:r>
      <w:r w:rsidR="0092388A" w:rsidRPr="00296B41">
        <w:t xml:space="preserve">evolution where </w:t>
      </w:r>
      <w:proofErr w:type="spellStart"/>
      <w:r w:rsidR="0092388A" w:rsidRPr="00296B41">
        <w:t>mutualist</w:t>
      </w:r>
      <w:r w:rsidR="0001701B" w:rsidRPr="00296B41">
        <w:t>s</w:t>
      </w:r>
      <w:proofErr w:type="spellEnd"/>
      <w:r w:rsidR="0001701B" w:rsidRPr="00296B41">
        <w:t xml:space="preserve"> co</w:t>
      </w:r>
      <w:r w:rsidR="00D94EB8" w:rsidRPr="00296B41">
        <w:t>-</w:t>
      </w:r>
      <w:proofErr w:type="spellStart"/>
      <w:r w:rsidR="0001701B" w:rsidRPr="00296B41">
        <w:t>speciate</w:t>
      </w:r>
      <w:proofErr w:type="spellEnd"/>
      <w:r w:rsidR="0001701B" w:rsidRPr="00296B41">
        <w:t xml:space="preserve"> and co</w:t>
      </w:r>
      <w:r w:rsidR="0092388A" w:rsidRPr="00296B41">
        <w:t xml:space="preserve">evolve. </w:t>
      </w:r>
      <w:r w:rsidR="00E227F2" w:rsidRPr="00296B41">
        <w:t xml:space="preserve">One phylogeny </w:t>
      </w:r>
      <w:r w:rsidR="00212B6C" w:rsidRPr="00296B41">
        <w:t xml:space="preserve">and trait evolution through Brownian motion </w:t>
      </w:r>
      <w:r w:rsidR="00E227F2" w:rsidRPr="00296B41">
        <w:t xml:space="preserve">is simulated and used for both </w:t>
      </w:r>
      <w:proofErr w:type="spellStart"/>
      <w:r w:rsidR="00E227F2" w:rsidRPr="00296B41">
        <w:t>mutualists</w:t>
      </w:r>
      <w:proofErr w:type="spellEnd"/>
      <w:r w:rsidR="00E227F2" w:rsidRPr="00296B41">
        <w:t xml:space="preserve">. </w:t>
      </w:r>
    </w:p>
    <w:p w14:paraId="1DD63E3B" w14:textId="77777777" w:rsidR="0092388A" w:rsidRPr="00296B41" w:rsidRDefault="0092388A"/>
    <w:p w14:paraId="3F1E0D8A" w14:textId="77777777" w:rsidR="0092388A" w:rsidRPr="00296B41" w:rsidRDefault="00072524">
      <w:r w:rsidRPr="00296B41">
        <w:t>b</w:t>
      </w:r>
      <w:r w:rsidR="0001701B" w:rsidRPr="00296B41">
        <w:t>) Coevolution without co</w:t>
      </w:r>
      <w:r w:rsidR="00D94EB8" w:rsidRPr="00296B41">
        <w:t>-</w:t>
      </w:r>
      <w:r w:rsidR="0092388A" w:rsidRPr="00296B41">
        <w:t>speciation</w:t>
      </w:r>
      <w:r w:rsidR="00D94EB8" w:rsidRPr="00296B41">
        <w:t xml:space="preserve">: </w:t>
      </w:r>
      <w:r w:rsidR="00212B6C" w:rsidRPr="00296B41">
        <w:t>t</w:t>
      </w:r>
      <w:r w:rsidR="0092388A" w:rsidRPr="00296B41">
        <w:t xml:space="preserve">he trait evolution of one </w:t>
      </w:r>
      <w:proofErr w:type="spellStart"/>
      <w:proofErr w:type="gramStart"/>
      <w:r w:rsidR="0092388A" w:rsidRPr="00296B41">
        <w:t>mutualists</w:t>
      </w:r>
      <w:proofErr w:type="spellEnd"/>
      <w:proofErr w:type="gramEnd"/>
      <w:r w:rsidR="0092388A" w:rsidRPr="00296B41">
        <w:t xml:space="preserve"> tracks the evolution of the other</w:t>
      </w:r>
      <w:r w:rsidR="00E227F2" w:rsidRPr="00296B41">
        <w:t xml:space="preserve"> but speciation occurs independently within each of the trees</w:t>
      </w:r>
      <w:r w:rsidR="0001701B" w:rsidRPr="00296B41">
        <w:t>. To represent this scenario t</w:t>
      </w:r>
      <w:r w:rsidR="00212B6C" w:rsidRPr="00296B41">
        <w:t xml:space="preserve">he phylogenies of the </w:t>
      </w:r>
      <w:proofErr w:type="spellStart"/>
      <w:r w:rsidR="00212B6C" w:rsidRPr="00296B41">
        <w:t>mutualists</w:t>
      </w:r>
      <w:proofErr w:type="spellEnd"/>
      <w:r w:rsidR="00212B6C" w:rsidRPr="00296B41">
        <w:t xml:space="preserve"> </w:t>
      </w:r>
      <w:r w:rsidR="00D834B8">
        <w:t>will be</w:t>
      </w:r>
      <w:r w:rsidR="00212B6C" w:rsidRPr="00296B41">
        <w:t xml:space="preserve"> simulated independently. The traits of one of the partners are simulated using Brownian motion. The traits for the other partner </w:t>
      </w:r>
      <w:r w:rsidR="00D834B8">
        <w:t>will be</w:t>
      </w:r>
      <w:r w:rsidR="00212B6C" w:rsidRPr="00296B41">
        <w:t xml:space="preserve"> simulated by sampling from the traits of </w:t>
      </w:r>
      <w:r w:rsidR="0001701B" w:rsidRPr="00296B41">
        <w:t xml:space="preserve">its partners </w:t>
      </w:r>
      <w:r w:rsidR="00212B6C" w:rsidRPr="00296B41">
        <w:t xml:space="preserve">and than using those traits as multiple optima in an </w:t>
      </w:r>
      <w:proofErr w:type="spellStart"/>
      <w:r w:rsidR="00212B6C" w:rsidRPr="00296B41">
        <w:t>Orstein-Uhlenbeck</w:t>
      </w:r>
      <w:proofErr w:type="spellEnd"/>
      <w:r w:rsidR="00212B6C" w:rsidRPr="00296B41">
        <w:t xml:space="preserve"> process. </w:t>
      </w:r>
    </w:p>
    <w:p w14:paraId="7EFA3222" w14:textId="77777777" w:rsidR="0092388A" w:rsidRPr="00296B41" w:rsidRDefault="0092388A"/>
    <w:p w14:paraId="5F623BBC" w14:textId="77777777" w:rsidR="00212B6C" w:rsidRPr="00296B41" w:rsidRDefault="00072524">
      <w:r w:rsidRPr="00296B41">
        <w:t>c</w:t>
      </w:r>
      <w:r w:rsidR="0001701B" w:rsidRPr="00296B41">
        <w:t>) Co</w:t>
      </w:r>
      <w:r w:rsidR="00D94EB8" w:rsidRPr="00296B41">
        <w:t>-</w:t>
      </w:r>
      <w:r w:rsidR="0001701B" w:rsidRPr="00296B41">
        <w:t>speciation without co</w:t>
      </w:r>
      <w:r w:rsidR="00D94EB8" w:rsidRPr="00296B41">
        <w:t>evolution</w:t>
      </w:r>
      <w:r w:rsidR="00212B6C" w:rsidRPr="00296B41">
        <w:t xml:space="preserve">: the tree topologies of the </w:t>
      </w:r>
      <w:proofErr w:type="spellStart"/>
      <w:r w:rsidR="00212B6C" w:rsidRPr="00296B41">
        <w:t>mutualists</w:t>
      </w:r>
      <w:proofErr w:type="spellEnd"/>
      <w:r w:rsidR="00212B6C" w:rsidRPr="00296B41">
        <w:t xml:space="preserve"> are similar, but the traits are not co-evolving. This represent</w:t>
      </w:r>
      <w:r w:rsidR="00806994" w:rsidRPr="00296B41">
        <w:t>s</w:t>
      </w:r>
      <w:r w:rsidR="00212B6C" w:rsidRPr="00296B41">
        <w:t xml:space="preserve"> a case where an environmental factor is driving speciation leading to geographic structuring. </w:t>
      </w:r>
      <w:r w:rsidR="0001701B" w:rsidRPr="00296B41">
        <w:t>We simulate a</w:t>
      </w:r>
      <w:r w:rsidR="00212B6C" w:rsidRPr="00296B41">
        <w:t xml:space="preserve"> single tree for both </w:t>
      </w:r>
      <w:proofErr w:type="spellStart"/>
      <w:r w:rsidR="00212B6C" w:rsidRPr="00296B41">
        <w:t>mutualists</w:t>
      </w:r>
      <w:proofErr w:type="spellEnd"/>
      <w:r w:rsidR="00212B6C" w:rsidRPr="00296B41">
        <w:t xml:space="preserve"> and</w:t>
      </w:r>
      <w:r w:rsidR="0001701B" w:rsidRPr="00296B41">
        <w:t xml:space="preserve"> evolve traits</w:t>
      </w:r>
      <w:r w:rsidR="00212B6C" w:rsidRPr="00296B41">
        <w:t xml:space="preserve"> independently on the trees by Brownian motion. </w:t>
      </w:r>
    </w:p>
    <w:p w14:paraId="569A7F06" w14:textId="77777777" w:rsidR="0092388A" w:rsidRPr="00296B41" w:rsidRDefault="0092388A"/>
    <w:p w14:paraId="00080052" w14:textId="77777777" w:rsidR="0092388A" w:rsidRPr="00296B41" w:rsidRDefault="00072524">
      <w:r w:rsidRPr="00296B41">
        <w:t>d</w:t>
      </w:r>
      <w:r w:rsidR="0001701B" w:rsidRPr="00296B41">
        <w:t xml:space="preserve">) </w:t>
      </w:r>
      <w:r w:rsidR="00212B6C" w:rsidRPr="00296B41">
        <w:t xml:space="preserve">Neutral evolution: </w:t>
      </w:r>
      <w:r w:rsidR="0092388A" w:rsidRPr="00296B41">
        <w:t xml:space="preserve">The phylogenies </w:t>
      </w:r>
      <w:r w:rsidR="00212B6C" w:rsidRPr="00296B41">
        <w:t xml:space="preserve">and traits </w:t>
      </w:r>
      <w:r w:rsidR="0092388A" w:rsidRPr="00296B41">
        <w:t xml:space="preserve">of the </w:t>
      </w:r>
      <w:proofErr w:type="spellStart"/>
      <w:r w:rsidR="0092388A" w:rsidRPr="00296B41">
        <w:t>mutualists</w:t>
      </w:r>
      <w:proofErr w:type="spellEnd"/>
      <w:r w:rsidR="0092388A" w:rsidRPr="00296B41">
        <w:t xml:space="preserve"> evolve independently. </w:t>
      </w:r>
    </w:p>
    <w:p w14:paraId="4E00F5EC" w14:textId="77777777" w:rsidR="0092388A" w:rsidRPr="00296B41" w:rsidRDefault="0092388A"/>
    <w:p w14:paraId="15E7380E" w14:textId="77777777" w:rsidR="00D67FB5" w:rsidRPr="00296B41" w:rsidRDefault="00C141E4" w:rsidP="00C141E4">
      <w:r w:rsidRPr="00296B41">
        <w:rPr>
          <w:b/>
        </w:rPr>
        <w:lastRenderedPageBreak/>
        <w:t>Step 2</w:t>
      </w:r>
      <w:r w:rsidRPr="00296B41">
        <w:t xml:space="preserve">: </w:t>
      </w:r>
      <w:r w:rsidR="008E6415" w:rsidRPr="00296B41">
        <w:rPr>
          <w:b/>
        </w:rPr>
        <w:t>Define interactions between species using linkage rules</w:t>
      </w:r>
      <w:r w:rsidR="008E6415" w:rsidRPr="00296B41">
        <w:t>. W</w:t>
      </w:r>
      <w:r w:rsidR="00806994" w:rsidRPr="00296B41">
        <w:t xml:space="preserve">e used </w:t>
      </w:r>
      <w:r w:rsidRPr="00296B41">
        <w:t>the traits simulated in the previous step</w:t>
      </w:r>
      <w:r w:rsidR="00806994" w:rsidRPr="00296B41">
        <w:t xml:space="preserve"> </w:t>
      </w:r>
      <w:r w:rsidRPr="00296B41">
        <w:t xml:space="preserve">to </w:t>
      </w:r>
      <w:r w:rsidR="00806994" w:rsidRPr="00296B41">
        <w:t>define the interactions among mutualistic partner</w:t>
      </w:r>
      <w:r w:rsidRPr="00296B41">
        <w:t>s using different linkage rules</w:t>
      </w:r>
      <w:r w:rsidR="00806994" w:rsidRPr="00296B41">
        <w:t>:</w:t>
      </w:r>
    </w:p>
    <w:p w14:paraId="625E1F9D" w14:textId="77777777" w:rsidR="00D67FB5" w:rsidRPr="00296B41" w:rsidRDefault="00D67FB5"/>
    <w:p w14:paraId="4FEFC285" w14:textId="77777777" w:rsidR="00D67FB5" w:rsidRPr="00296B41" w:rsidRDefault="00072524">
      <w:r w:rsidRPr="00296B41">
        <w:t>a</w:t>
      </w:r>
      <w:r w:rsidR="00806994" w:rsidRPr="00296B41">
        <w:t xml:space="preserve">) </w:t>
      </w:r>
      <w:r w:rsidR="00D67FB5" w:rsidRPr="00296B41">
        <w:t>Complimentary traits</w:t>
      </w:r>
      <w:r w:rsidR="00806994" w:rsidRPr="00296B41">
        <w:t xml:space="preserve">: The probability of interaction is defined by the amount of trait overlap in the range of acceptable traits of each of the species. The traits simulated in the previous step represent a range instead of a single trait value. </w:t>
      </w:r>
    </w:p>
    <w:p w14:paraId="3C064527" w14:textId="77777777" w:rsidR="00806994" w:rsidRPr="00296B41" w:rsidRDefault="00806994"/>
    <w:p w14:paraId="5797C507" w14:textId="77777777" w:rsidR="00D67FB5" w:rsidRPr="00296B41" w:rsidRDefault="00072524">
      <w:r w:rsidRPr="00296B41">
        <w:t>b</w:t>
      </w:r>
      <w:r w:rsidR="00806994" w:rsidRPr="00296B41">
        <w:t xml:space="preserve">) </w:t>
      </w:r>
      <w:r w:rsidR="00D67FB5" w:rsidRPr="00296B41">
        <w:t xml:space="preserve">Barrier trait: If the trait of the higher trophic level mutualistic partner is greater than the trait of </w:t>
      </w:r>
      <w:r w:rsidR="00806994" w:rsidRPr="00296B41">
        <w:t>its</w:t>
      </w:r>
      <w:r w:rsidR="00D67FB5" w:rsidRPr="00296B41">
        <w:t xml:space="preserve"> partner, the species interact with probability = 1. </w:t>
      </w:r>
    </w:p>
    <w:p w14:paraId="746E91E7" w14:textId="77777777" w:rsidR="00806994" w:rsidRPr="00296B41" w:rsidRDefault="00806994"/>
    <w:p w14:paraId="50E04E7E" w14:textId="77777777" w:rsidR="00D67FB5" w:rsidRPr="00296B41" w:rsidRDefault="00072524">
      <w:r w:rsidRPr="00296B41">
        <w:t>c</w:t>
      </w:r>
      <w:r w:rsidR="00806994" w:rsidRPr="00296B41">
        <w:t xml:space="preserve">) </w:t>
      </w:r>
      <w:r w:rsidR="00D67FB5" w:rsidRPr="00296B41">
        <w:t>Neutral trait: all species can interact with probability = 1.</w:t>
      </w:r>
    </w:p>
    <w:p w14:paraId="4830101D" w14:textId="77777777" w:rsidR="00D67FB5" w:rsidRPr="00296B41" w:rsidRDefault="00D67FB5"/>
    <w:p w14:paraId="76E7084A" w14:textId="77777777" w:rsidR="00D67FB5" w:rsidRPr="00296B41" w:rsidRDefault="00C141E4">
      <w:r w:rsidRPr="00296B41">
        <w:rPr>
          <w:b/>
        </w:rPr>
        <w:t>Step 3</w:t>
      </w:r>
      <w:r w:rsidRPr="00296B41">
        <w:t>:</w:t>
      </w:r>
      <w:r w:rsidR="008E6415" w:rsidRPr="00296B41">
        <w:t xml:space="preserve"> </w:t>
      </w:r>
      <w:r w:rsidR="008E6415" w:rsidRPr="00296B41">
        <w:rPr>
          <w:b/>
        </w:rPr>
        <w:t>Create Fundamental and Ecological interaction matrices</w:t>
      </w:r>
      <w:r w:rsidR="008E6415" w:rsidRPr="00296B41">
        <w:t>.</w:t>
      </w:r>
      <w:r w:rsidRPr="00296B41">
        <w:t xml:space="preserve"> </w:t>
      </w:r>
      <w:r w:rsidR="00806994" w:rsidRPr="00296B41">
        <w:t xml:space="preserve">We used the interactions determined by the linkage rules </w:t>
      </w:r>
      <w:r w:rsidR="00555F1A" w:rsidRPr="00296B41">
        <w:t>to create</w:t>
      </w:r>
      <w:r w:rsidR="00E07508" w:rsidRPr="00296B41">
        <w:t xml:space="preserve"> two</w:t>
      </w:r>
      <w:r w:rsidR="00806994" w:rsidRPr="00296B41">
        <w:t xml:space="preserve"> </w:t>
      </w:r>
      <w:r w:rsidRPr="00296B41">
        <w:t xml:space="preserve">realizations of each </w:t>
      </w:r>
      <w:r w:rsidR="00806994" w:rsidRPr="00296B41">
        <w:t>i</w:t>
      </w:r>
      <w:r w:rsidRPr="00296B41">
        <w:t>nteraction network</w:t>
      </w:r>
      <w:r w:rsidR="00D67FB5" w:rsidRPr="00296B41">
        <w:t>:</w:t>
      </w:r>
    </w:p>
    <w:p w14:paraId="18360455" w14:textId="77777777" w:rsidR="00806994" w:rsidRPr="00296B41" w:rsidRDefault="00806994"/>
    <w:p w14:paraId="6B50F7AF" w14:textId="77777777" w:rsidR="00D67FB5" w:rsidRPr="00296B41" w:rsidRDefault="00072524">
      <w:r w:rsidRPr="00296B41">
        <w:t>a</w:t>
      </w:r>
      <w:r w:rsidR="00806994" w:rsidRPr="00296B41">
        <w:t xml:space="preserve">) </w:t>
      </w:r>
      <w:r w:rsidR="00D67FB5" w:rsidRPr="00296B41">
        <w:t xml:space="preserve">Fundamental: the interaction network where the probability of two species interacting is based on linkage rules alone. </w:t>
      </w:r>
    </w:p>
    <w:p w14:paraId="1C3AE75E" w14:textId="77777777" w:rsidR="00EC6E15" w:rsidRPr="00296B41" w:rsidRDefault="00EC6E15"/>
    <w:p w14:paraId="1ACABF1E" w14:textId="77777777" w:rsidR="00EC6E15" w:rsidRPr="00296B41" w:rsidRDefault="00072524" w:rsidP="0043464B">
      <w:r w:rsidRPr="00296B41">
        <w:t>b</w:t>
      </w:r>
      <w:r w:rsidR="00806994" w:rsidRPr="00296B41">
        <w:t xml:space="preserve">) </w:t>
      </w:r>
      <w:r w:rsidR="00D67FB5" w:rsidRPr="00296B41">
        <w:t xml:space="preserve">Ecological: a realization of the fundamental network where the abundance of species is considered. The abundances of species </w:t>
      </w:r>
      <w:r w:rsidR="00D834B8">
        <w:t>will be</w:t>
      </w:r>
      <w:r w:rsidR="00D67FB5" w:rsidRPr="00296B41">
        <w:t xml:space="preserve"> drawn from a </w:t>
      </w:r>
      <w:proofErr w:type="gramStart"/>
      <w:r w:rsidR="00D67FB5" w:rsidRPr="00296B41">
        <w:t>log-no</w:t>
      </w:r>
      <w:r w:rsidR="00EC6E15" w:rsidRPr="00296B41">
        <w:t>rmal</w:t>
      </w:r>
      <w:proofErr w:type="gramEnd"/>
      <w:r w:rsidR="00EC6E15" w:rsidRPr="00296B41">
        <w:t xml:space="preserve"> distribution with mean and standard deviation equal to one.  The probability of interaction is determined by the abundances of the species in question and their trait overlap from the fundamental network. </w:t>
      </w:r>
    </w:p>
    <w:p w14:paraId="6F129DB0" w14:textId="77777777" w:rsidR="0092388A" w:rsidRPr="00296B41" w:rsidRDefault="0092388A"/>
    <w:p w14:paraId="38386731" w14:textId="77777777" w:rsidR="00B15016" w:rsidRPr="00296B41" w:rsidRDefault="00C141E4">
      <w:r w:rsidRPr="00296B41">
        <w:rPr>
          <w:b/>
        </w:rPr>
        <w:t>Step 4:</w:t>
      </w:r>
      <w:r w:rsidR="008E6415" w:rsidRPr="00296B41">
        <w:rPr>
          <w:b/>
        </w:rPr>
        <w:t xml:space="preserve"> Evaluate interaction structure</w:t>
      </w:r>
      <w:r w:rsidR="008E6415" w:rsidRPr="00296B41">
        <w:t>.</w:t>
      </w:r>
      <w:r w:rsidRPr="00296B41">
        <w:t xml:space="preserve"> We calculated network-level metrics of each of the interaction networks produced in step 3. We focused on network </w:t>
      </w:r>
      <w:proofErr w:type="spellStart"/>
      <w:r w:rsidRPr="00296B41">
        <w:t>nestedness</w:t>
      </w:r>
      <w:proofErr w:type="spellEnd"/>
      <w:r w:rsidRPr="00296B41">
        <w:t xml:space="preserve"> and modularity, metrics often associated with coevolution. We used weighted NODF to evaluate network </w:t>
      </w:r>
      <w:proofErr w:type="spellStart"/>
      <w:r w:rsidRPr="00296B41">
        <w:t>nestedness</w:t>
      </w:r>
      <w:proofErr w:type="spellEnd"/>
      <w:r w:rsidR="0043464B">
        <w:t xml:space="preserve"> ()</w:t>
      </w:r>
      <w:r w:rsidRPr="00296B41">
        <w:t xml:space="preserve"> and </w:t>
      </w:r>
      <w:r w:rsidR="00B15016" w:rsidRPr="00296B41">
        <w:t>a weighted measure of edge-</w:t>
      </w:r>
      <w:proofErr w:type="spellStart"/>
      <w:r w:rsidR="00B15016" w:rsidRPr="00296B41">
        <w:t>betweeness</w:t>
      </w:r>
      <w:proofErr w:type="spellEnd"/>
      <w:r w:rsidR="00B15016" w:rsidRPr="00296B41">
        <w:t xml:space="preserve"> to divide the network into modules and calculate a modularity score</w:t>
      </w:r>
      <w:r w:rsidR="0043464B">
        <w:t xml:space="preserve"> ()</w:t>
      </w:r>
      <w:r w:rsidR="00B15016" w:rsidRPr="00296B41">
        <w:t>.</w:t>
      </w:r>
      <w:r w:rsidR="00C134F9">
        <w:t xml:space="preserve"> </w:t>
      </w:r>
    </w:p>
    <w:p w14:paraId="66DB9F2F" w14:textId="77777777" w:rsidR="0043464B" w:rsidRDefault="0043464B">
      <w:r>
        <w:br w:type="page"/>
      </w:r>
    </w:p>
    <w:p w14:paraId="1276CCDB" w14:textId="77777777" w:rsidR="00970A50" w:rsidRPr="00296B41" w:rsidRDefault="00970A50"/>
    <w:p w14:paraId="729DADEB" w14:textId="77777777" w:rsidR="0092388A" w:rsidRPr="00296B41" w:rsidRDefault="00A212B7">
      <w:r>
        <w:rPr>
          <w:noProof/>
        </w:rPr>
        <w:pict w14:anchorId="262611B3">
          <v:group id="Group 5" o:spid="_x0000_s1026" style="position:absolute;margin-left:-35.95pt;margin-top:40.15pt;width:390pt;height:6in;z-index:251659264" coordsize="4953000,5486400" wrapcoords="10467 300 2866 337 2824 1500 2658 1650 2616 2700 1786 2737 1703 2775 1703 3900 706 4312 706 9225 830 9262 2700 9300 2700 9862 14870 9900 14870 10500 2866 10875 2824 11700 2616 12300 2616 12900 1910 13200 1703 13350 1703 14700 789 14812 706 14850 706 19762 1827 20062 2700 20100 2700 20400 8764 20662 14870 20700 14870 20925 21309 20925 21309 14962 20810 14962 12918 14700 12918 14100 21309 13537 21309 8100 10966 8062 12918 7537 17155 7462 21309 7200 21309 1162 20686 1162 10758 900 10758 300 10467 3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lcp:Documents:Network_Assembly:Figures:Topo_options.pdf" style="position:absolute;width:2971800;height:5349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mE&#10;7vPBAAAA2gAAAA8AAABkcnMvZG93bnJldi54bWxEj92qwjAQhO8F3yGs4J2mFpRDNYoIgiIo/oGX&#10;S7O21WZTmqj17Y0gnMthZr5hJrPGlOJJtSssKxj0IxDEqdUFZwpOx2XvD4TzyBpLy6TgTQ5m03Zr&#10;gom2L97T8+AzESDsElSQe18lUro0J4Oubyvi4F1tbdAHWWdS1/gKcFPKOIpG0mDBYSHHihY5pffD&#10;wygos53eXNL18rLZ3uZnui7i4fmtVLfTzMcgPDX+P/xrr7SCGL5Xwg2Q0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mE7vPBAAAA2gAAAA8AAAAAAAAAAAAAAAAAnAIAAGRy&#10;cy9kb3ducmV2LnhtbFBLBQYAAAAABAAEAPcAAACKAwAAAAA=&#10;">
              <v:imagedata r:id="rId6" o:title="Topo_options"/>
              <v:path arrowok="t"/>
            </v:shape>
            <v:shape id="Picture 3" o:spid="_x0000_s1028" type="#_x0000_t75" alt="Macintosh HD:Users:lcp:Documents:Network_Assembly:Figures:Linkage_rules_pannels.pdf" style="position:absolute;left:3200400;top:228600;width:1752600;height:5257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3N&#10;hlG/AAAA2gAAAA8AAABkcnMvZG93bnJldi54bWxET11rwjAUfRf2H8Id7E3TjSnSGWUbFgRhoFb2&#10;emmuTV1zE5pY679fBgMfD+d7sRpsK3rqQuNYwfMkA0FcOd1wraA8FOM5iBCRNbaOScGNAqyWD6MF&#10;5tpdeUf9PtYihXDIUYGJ0edShsqQxTBxnjhxJ9dZjAl2tdQdXlO4beVLls2kxYZTg0FPn4aqn/3F&#10;phnf0Wwb7cvp8Yjrr3Mx+Hn5odTT4/D+BiLSEO/if/dGK3iFvyvJD3L5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tzYZRvwAAANoAAAAPAAAAAAAAAAAAAAAAAJwCAABkcnMv&#10;ZG93bnJldi54bWxQSwUGAAAAAAQABAD3AAAAiAMAAAAA&#10;">
              <v:imagedata r:id="rId7" o:title="Linkage_rules_pannels"/>
              <v:path arrowok="t"/>
            </v:shape>
            <w10:wrap type="through"/>
          </v:group>
        </w:pict>
      </w:r>
    </w:p>
    <w:sectPr w:rsidR="0092388A" w:rsidRPr="00296B41" w:rsidSect="009238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8453B0C"/>
    <w:multiLevelType w:val="hybridMultilevel"/>
    <w:tmpl w:val="F88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3C48"/>
    <w:multiLevelType w:val="hybridMultilevel"/>
    <w:tmpl w:val="2FD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69CD"/>
    <w:multiLevelType w:val="hybridMultilevel"/>
    <w:tmpl w:val="3EBE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92388A"/>
    <w:rsid w:val="0001701B"/>
    <w:rsid w:val="00025526"/>
    <w:rsid w:val="00037E49"/>
    <w:rsid w:val="00051DBA"/>
    <w:rsid w:val="00067940"/>
    <w:rsid w:val="00072524"/>
    <w:rsid w:val="0018232F"/>
    <w:rsid w:val="00212B6C"/>
    <w:rsid w:val="00296B41"/>
    <w:rsid w:val="002B4343"/>
    <w:rsid w:val="002B4FAB"/>
    <w:rsid w:val="002C0F99"/>
    <w:rsid w:val="003103D6"/>
    <w:rsid w:val="00327075"/>
    <w:rsid w:val="00340117"/>
    <w:rsid w:val="00343B2F"/>
    <w:rsid w:val="00384424"/>
    <w:rsid w:val="00394E83"/>
    <w:rsid w:val="0043464B"/>
    <w:rsid w:val="00495BAD"/>
    <w:rsid w:val="00497492"/>
    <w:rsid w:val="004A4B94"/>
    <w:rsid w:val="004C12C9"/>
    <w:rsid w:val="004F7568"/>
    <w:rsid w:val="005032D1"/>
    <w:rsid w:val="00507E22"/>
    <w:rsid w:val="00555F1A"/>
    <w:rsid w:val="00567C40"/>
    <w:rsid w:val="00583F06"/>
    <w:rsid w:val="005E3FA6"/>
    <w:rsid w:val="005F2AD8"/>
    <w:rsid w:val="00674A5F"/>
    <w:rsid w:val="006C48BB"/>
    <w:rsid w:val="00705973"/>
    <w:rsid w:val="0074473E"/>
    <w:rsid w:val="007942E7"/>
    <w:rsid w:val="00806994"/>
    <w:rsid w:val="00872ED1"/>
    <w:rsid w:val="00883A49"/>
    <w:rsid w:val="008E08A8"/>
    <w:rsid w:val="008E6415"/>
    <w:rsid w:val="008F2AA9"/>
    <w:rsid w:val="0092388A"/>
    <w:rsid w:val="00943D3B"/>
    <w:rsid w:val="009461F5"/>
    <w:rsid w:val="00954F29"/>
    <w:rsid w:val="00964A69"/>
    <w:rsid w:val="00970A50"/>
    <w:rsid w:val="0097516B"/>
    <w:rsid w:val="00997115"/>
    <w:rsid w:val="00A17A21"/>
    <w:rsid w:val="00A212B7"/>
    <w:rsid w:val="00AA593C"/>
    <w:rsid w:val="00AB6095"/>
    <w:rsid w:val="00B15016"/>
    <w:rsid w:val="00C134F9"/>
    <w:rsid w:val="00C141E4"/>
    <w:rsid w:val="00C468DF"/>
    <w:rsid w:val="00C55C3B"/>
    <w:rsid w:val="00CA573E"/>
    <w:rsid w:val="00D00966"/>
    <w:rsid w:val="00D67FB5"/>
    <w:rsid w:val="00D81DA3"/>
    <w:rsid w:val="00D834B8"/>
    <w:rsid w:val="00D94EB8"/>
    <w:rsid w:val="00DF336E"/>
    <w:rsid w:val="00E07508"/>
    <w:rsid w:val="00E126B6"/>
    <w:rsid w:val="00E227F2"/>
    <w:rsid w:val="00E40D9D"/>
    <w:rsid w:val="00E54FDE"/>
    <w:rsid w:val="00EA0257"/>
    <w:rsid w:val="00EC6E15"/>
    <w:rsid w:val="00EC7854"/>
    <w:rsid w:val="00F066FD"/>
    <w:rsid w:val="00F366F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3F8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E1"/>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FD"/>
    <w:pPr>
      <w:ind w:left="720"/>
      <w:contextualSpacing/>
    </w:pPr>
  </w:style>
  <w:style w:type="paragraph" w:styleId="BalloonText">
    <w:name w:val="Balloon Text"/>
    <w:basedOn w:val="Normal"/>
    <w:link w:val="BalloonTextChar"/>
    <w:uiPriority w:val="99"/>
    <w:semiHidden/>
    <w:unhideWhenUsed/>
    <w:rsid w:val="006C48BB"/>
    <w:rPr>
      <w:rFonts w:ascii="Lucida Grande" w:hAnsi="Lucida Grande"/>
      <w:sz w:val="18"/>
      <w:szCs w:val="18"/>
    </w:rPr>
  </w:style>
  <w:style w:type="character" w:customStyle="1" w:styleId="BalloonTextChar">
    <w:name w:val="Balloon Text Char"/>
    <w:basedOn w:val="DefaultParagraphFont"/>
    <w:link w:val="BalloonText"/>
    <w:uiPriority w:val="99"/>
    <w:semiHidden/>
    <w:rsid w:val="006C48BB"/>
    <w:rPr>
      <w:rFonts w:ascii="Lucida Grande" w:hAnsi="Lucida Grande"/>
      <w:sz w:val="18"/>
      <w:szCs w:val="18"/>
    </w:rPr>
  </w:style>
  <w:style w:type="character" w:styleId="CommentReference">
    <w:name w:val="annotation reference"/>
    <w:basedOn w:val="DefaultParagraphFont"/>
    <w:uiPriority w:val="99"/>
    <w:semiHidden/>
    <w:unhideWhenUsed/>
    <w:rsid w:val="00327075"/>
    <w:rPr>
      <w:sz w:val="18"/>
      <w:szCs w:val="18"/>
    </w:rPr>
  </w:style>
  <w:style w:type="paragraph" w:styleId="CommentText">
    <w:name w:val="annotation text"/>
    <w:basedOn w:val="Normal"/>
    <w:link w:val="CommentTextChar"/>
    <w:uiPriority w:val="99"/>
    <w:semiHidden/>
    <w:unhideWhenUsed/>
    <w:rsid w:val="00327075"/>
  </w:style>
  <w:style w:type="character" w:customStyle="1" w:styleId="CommentTextChar">
    <w:name w:val="Comment Text Char"/>
    <w:basedOn w:val="DefaultParagraphFont"/>
    <w:link w:val="CommentText"/>
    <w:uiPriority w:val="99"/>
    <w:semiHidden/>
    <w:rsid w:val="00327075"/>
    <w:rPr>
      <w:rFonts w:ascii="Times" w:hAnsi="Times"/>
    </w:rPr>
  </w:style>
  <w:style w:type="paragraph" w:styleId="CommentSubject">
    <w:name w:val="annotation subject"/>
    <w:basedOn w:val="CommentText"/>
    <w:next w:val="CommentText"/>
    <w:link w:val="CommentSubjectChar"/>
    <w:uiPriority w:val="99"/>
    <w:semiHidden/>
    <w:unhideWhenUsed/>
    <w:rsid w:val="00327075"/>
    <w:rPr>
      <w:b/>
      <w:bCs/>
      <w:sz w:val="20"/>
      <w:szCs w:val="20"/>
    </w:rPr>
  </w:style>
  <w:style w:type="character" w:customStyle="1" w:styleId="CommentSubjectChar">
    <w:name w:val="Comment Subject Char"/>
    <w:basedOn w:val="CommentTextChar"/>
    <w:link w:val="CommentSubject"/>
    <w:uiPriority w:val="99"/>
    <w:semiHidden/>
    <w:rsid w:val="00327075"/>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1666</Words>
  <Characters>9498</Characters>
  <Application>Microsoft Macintosh Word</Application>
  <DocSecurity>0</DocSecurity>
  <Lines>79</Lines>
  <Paragraphs>22</Paragraphs>
  <ScaleCrop>false</ScaleCrop>
  <Company>Stanford</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cp:lastModifiedBy>Lauren Ponisio</cp:lastModifiedBy>
  <cp:revision>22</cp:revision>
  <dcterms:created xsi:type="dcterms:W3CDTF">2012-09-10T22:11:00Z</dcterms:created>
  <dcterms:modified xsi:type="dcterms:W3CDTF">2013-02-21T05:13:00Z</dcterms:modified>
</cp:coreProperties>
</file>